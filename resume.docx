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tabs>
          <w:tab w:val="clear" w:pos="720"/>
          <w:tab w:val="right" w:pos="10800" w:leader="none"/>
        </w:tabs>
        <w:spacing w:before="60" w:after="0"/>
        <w:ind w:left="0" w:right="0" w:hanging="0"/>
        <w:rPr/>
      </w:pPr>
      <w:r>
        <w:rPr>
          <w:spacing w:val="-7"/>
        </w:rPr>
        <w:t>ZACHARY</w:t>
      </w:r>
      <w:r>
        <w:rPr>
          <w:spacing w:val="-13"/>
        </w:rPr>
        <w:t xml:space="preserve"> </w:t>
      </w:r>
      <w:r>
        <w:rPr>
          <w:spacing w:val="-7"/>
        </w:rPr>
        <w:t>JACOBSON</w:t>
      </w:r>
    </w:p>
    <w:p>
      <w:pPr>
        <w:pStyle w:val="Normal"/>
        <w:tabs>
          <w:tab w:val="clear" w:pos="720"/>
          <w:tab w:val="right" w:pos="10800" w:leader="none"/>
        </w:tabs>
        <w:jc w:val="center"/>
        <w:rPr/>
      </w:pPr>
      <w:hyperlink r:id="rId2" w:tgtFrame="mailto:jacobsonzacharym@gmail.com">
        <w:r>
          <w:rPr>
            <w:sz w:val="20"/>
            <w:szCs w:val="20"/>
          </w:rPr>
          <w:t>jacobsonzacharym@gmail.com</w:t>
        </w:r>
        <w:r>
          <w:rPr>
            <w:spacing w:val="1"/>
            <w:sz w:val="20"/>
            <w:szCs w:val="20"/>
          </w:rPr>
          <w:t xml:space="preserve"> </w:t>
        </w:r>
      </w:hyperlink>
      <w:r>
        <w:rPr>
          <w:sz w:val="20"/>
          <w:szCs w:val="20"/>
        </w:rPr>
        <w:t>|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(703)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303-1215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|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 xml:space="preserve">linkedin.com/in/zacharyjacobson13 </w:t>
      </w:r>
      <w:r>
        <w:rPr>
          <w:sz w:val="20"/>
          <w:szCs w:val="20"/>
        </w:rPr>
        <w:t>| github.com/zjaco13</w:t>
      </w:r>
    </w:p>
    <w:p>
      <w:pPr>
        <w:pStyle w:val="Normal"/>
        <w:tabs>
          <w:tab w:val="clear" w:pos="720"/>
          <w:tab w:val="right" w:pos="10800" w:leader="none"/>
        </w:tabs>
        <w:spacing w:before="2" w:after="0"/>
        <w:rPr>
          <w:rFonts w:ascii="Calibri" w:hAnsi="Calibri"/>
          <w:sz w:val="4"/>
        </w:rPr>
      </w:pPr>
      <w:r>
        <w:rPr>
          <w:rFonts w:ascii="Calibri" w:hAnsi="Calibri"/>
          <w:sz w:val="4"/>
        </w:rPr>
      </w:r>
    </w:p>
    <w:p>
      <w:pPr>
        <w:pStyle w:val="Heading1"/>
        <w:tabs>
          <w:tab w:val="clear" w:pos="720"/>
          <w:tab w:val="right" w:pos="10800" w:leader="none"/>
        </w:tabs>
        <w:spacing w:before="61" w:after="0"/>
        <w:ind w:left="0" w:hanging="0"/>
        <w:rPr/>
      </w:pPr>
      <w:r>
        <w:rPr/>
        <w:t>EDUCATION</w:t>
      </w:r>
    </w:p>
    <w:p>
      <w:pPr>
        <w:pStyle w:val="Normal"/>
        <w:tabs>
          <w:tab w:val="clear" w:pos="720"/>
          <w:tab w:val="right" w:pos="10800" w:leader="none"/>
        </w:tabs>
        <w:rPr>
          <w:b/>
          <w:sz w:val="20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5">
                <wp:simplePos x="0" y="0"/>
                <wp:positionH relativeFrom="column">
                  <wp:posOffset>-19050</wp:posOffset>
                </wp:positionH>
                <wp:positionV relativeFrom="paragraph">
                  <wp:posOffset>62865</wp:posOffset>
                </wp:positionV>
                <wp:extent cx="6896100" cy="6350"/>
                <wp:effectExtent l="0" t="0" r="0" b="0"/>
                <wp:wrapTopAndBottom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6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black" stroked="f" o:allowincell="f" style="position:absolute;margin-left:-1.5pt;margin-top:4.95pt;width:542.95pt;height:0.45pt;mso-wrap-style:none;v-text-anchor:middl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b/>
          <w:sz w:val="20"/>
        </w:rPr>
        <w:t>Georgia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Atlanta,</w:t>
      </w:r>
      <w:r>
        <w:rPr>
          <w:spacing w:val="-2"/>
          <w:sz w:val="20"/>
        </w:rPr>
        <w:t xml:space="preserve"> </w:t>
      </w:r>
      <w:r>
        <w:rPr>
          <w:sz w:val="20"/>
        </w:rPr>
        <w:t>GA</w:t>
        <w:tab/>
      </w:r>
      <w:r>
        <w:rPr>
          <w:b/>
          <w:sz w:val="20"/>
        </w:rPr>
        <w:t>August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b/>
          <w:spacing w:val="-6"/>
          <w:sz w:val="20"/>
        </w:rPr>
        <w:t>May</w:t>
      </w:r>
      <w:r>
        <w:rPr>
          <w:b/>
          <w:sz w:val="20"/>
        </w:rPr>
        <w:t xml:space="preserve"> 2024 (Expected)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rFonts w:ascii="Calibri" w:hAnsi="Calibri"/>
          <w:sz w:val="20"/>
        </w:rPr>
      </w:pPr>
      <w:r>
        <w:rPr>
          <w:sz w:val="20"/>
        </w:rPr>
        <w:t>Bachelor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Science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Computer</w:t>
      </w:r>
      <w:r>
        <w:rPr>
          <w:spacing w:val="-1"/>
          <w:sz w:val="20"/>
        </w:rPr>
        <w:t xml:space="preserve"> </w:t>
      </w:r>
      <w:r>
        <w:rPr>
          <w:sz w:val="20"/>
        </w:rPr>
        <w:t>Science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Concentrations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2"/>
          <w:sz w:val="20"/>
        </w:rPr>
        <w:t xml:space="preserve"> </w:t>
      </w:r>
      <w:r>
        <w:rPr>
          <w:sz w:val="20"/>
        </w:rPr>
        <w:t>and Systems &amp;</w:t>
      </w:r>
      <w:r>
        <w:rPr>
          <w:spacing w:val="-3"/>
          <w:sz w:val="20"/>
        </w:rPr>
        <w:t xml:space="preserve"> </w:t>
      </w:r>
      <w:r>
        <w:rPr>
          <w:sz w:val="20"/>
        </w:rPr>
        <w:t>Architecture</w:t>
        <w:tab/>
      </w:r>
      <w:r>
        <w:rPr>
          <w:b/>
          <w:spacing w:val="-1"/>
          <w:sz w:val="20"/>
        </w:rPr>
        <w:t xml:space="preserve">GPA: </w:t>
      </w:r>
      <w:r>
        <w:rPr>
          <w:b/>
          <w:sz w:val="20"/>
        </w:rPr>
        <w:t>4.0</w:t>
      </w:r>
      <w:r>
        <w:rPr>
          <w:b/>
          <w:spacing w:val="-47"/>
          <w:sz w:val="20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 xml:space="preserve">Coursework: </w:t>
      </w:r>
      <w:r>
        <w:rPr>
          <w:sz w:val="20"/>
        </w:rPr>
        <w:t xml:space="preserve">Machine Learning, Automata &amp; Complexity, </w:t>
      </w:r>
      <w:r>
        <w:rPr>
          <w:sz w:val="20"/>
        </w:rPr>
        <w:t xml:space="preserve">Operating System Design, Computer Organization &amp; Programming, Data Structures &amp; Algorithms, Systems &amp; Networks, </w:t>
      </w:r>
      <w:r>
        <w:rPr>
          <w:sz w:val="20"/>
        </w:rPr>
        <w:t>Artificial Intelligence, Perception &amp; Robotics</w:t>
      </w:r>
    </w:p>
    <w:p>
      <w:pPr>
        <w:pStyle w:val="Normal"/>
        <w:tabs>
          <w:tab w:val="clear" w:pos="720"/>
          <w:tab w:val="right" w:pos="10800" w:leader="none"/>
        </w:tabs>
        <w:spacing w:before="12" w:after="0"/>
        <w:rPr>
          <w:rFonts w:ascii="Calibri" w:hAnsi="Calibri"/>
          <w:sz w:val="4"/>
          <w:szCs w:val="10"/>
        </w:rPr>
      </w:pPr>
      <w:r>
        <w:rPr>
          <w:rFonts w:ascii="Calibri" w:hAnsi="Calibri"/>
          <w:sz w:val="4"/>
          <w:szCs w:val="10"/>
        </w:rPr>
      </w:r>
    </w:p>
    <w:p>
      <w:pPr>
        <w:pStyle w:val="Heading1"/>
        <w:tabs>
          <w:tab w:val="clear" w:pos="720"/>
          <w:tab w:val="right" w:pos="10800" w:leader="none"/>
        </w:tabs>
        <w:ind w:left="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438785</wp:posOffset>
                </wp:positionH>
                <wp:positionV relativeFrom="line">
                  <wp:posOffset>-227965</wp:posOffset>
                </wp:positionV>
                <wp:extent cx="6896100" cy="6350"/>
                <wp:effectExtent l="0" t="0" r="0" b="0"/>
                <wp:wrapTopAndBottom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6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black" stroked="f" o:allowincell="f" style="position:absolute;margin-left:34.55pt;margin-top:-17.95pt;width:542.9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w:t>EXPERIENCE</w:t>
      </w:r>
    </w:p>
    <w:p>
      <w:pPr>
        <w:pStyle w:val="Heading2"/>
        <w:tabs>
          <w:tab w:val="clear" w:pos="720"/>
          <w:tab w:val="right" w:pos="1080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  <w:t>Amazon Web Services</w:t>
        <w:tab/>
        <w:t>Seattle, WA</w:t>
      </w:r>
    </w:p>
    <w:p>
      <w:pPr>
        <w:pStyle w:val="Heading2"/>
        <w:tabs>
          <w:tab w:val="clear" w:pos="720"/>
          <w:tab w:val="right" w:pos="10800" w:leader="none"/>
        </w:tabs>
        <w:ind w:left="0" w:hanging="0"/>
        <w:rPr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Partner Solutions Architect Intern</w:t>
        <w:tab/>
        <w:t>May 2023 – August 2023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>Developed a TypeScript proof of concept for a new version of the AWS EKS Blueprints for CDK Framework with a gRPC API driven approach that enabled partners and customers to develop Infrastructure-as-Code in the language of their choice.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>Created proof of concept gRPC clients in Golang, Rust, and Python.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>Authored technical narrative analyzing different visions for Multi-Language framework. Presented findings to team leadership.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>Addressed 17 customer issues by completing 15 pull requests as a part of the AWS EKS Blueprints open source repositories.</w:t>
      </w:r>
    </w:p>
    <w:p>
      <w:pPr>
        <w:pStyle w:val="Heading2"/>
        <w:tabs>
          <w:tab w:val="clear" w:pos="720"/>
          <w:tab w:val="right" w:pos="10800" w:leader="none"/>
        </w:tabs>
        <w:ind w:left="0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Heading2"/>
        <w:tabs>
          <w:tab w:val="clear" w:pos="720"/>
          <w:tab w:val="right" w:pos="10800" w:leader="none"/>
        </w:tabs>
        <w:ind w:left="0" w:hanging="0"/>
        <w:rPr/>
      </w:pPr>
      <w:r>
        <w:rPr/>
        <w:t>NCR</w:t>
      </w:r>
      <w:r>
        <w:rPr>
          <w:spacing w:val="-1"/>
        </w:rPr>
        <w:t xml:space="preserve"> </w:t>
      </w:r>
      <w:r>
        <w:rPr/>
        <w:t>Corporation</w:t>
        <w:tab/>
        <w:t>Atlanta,</w:t>
      </w:r>
      <w:r>
        <w:rPr>
          <w:spacing w:val="-5"/>
        </w:rPr>
        <w:t xml:space="preserve"> </w:t>
      </w:r>
      <w:r>
        <w:rPr>
          <w:spacing w:val="-5"/>
        </w:rPr>
        <w:t>GA</w:t>
      </w:r>
    </w:p>
    <w:p>
      <w:pPr>
        <w:pStyle w:val="Heading2"/>
        <w:tabs>
          <w:tab w:val="clear" w:pos="720"/>
          <w:tab w:val="right" w:pos="10800" w:leader="none"/>
        </w:tabs>
        <w:ind w:left="0" w:hanging="0"/>
        <w:rPr>
          <w:b w:val="false"/>
          <w:i/>
          <w:i/>
        </w:rPr>
      </w:pPr>
      <w:r>
        <w:rPr>
          <w:b w:val="false"/>
          <w:i/>
        </w:rPr>
        <w:t>Software Engineering Intern Team Lead</w:t>
        <w:tab/>
        <w:t>May 2022 – August 2022</w:t>
      </w:r>
    </w:p>
    <w:p>
      <w:pPr>
        <w:pStyle w:val="Normal"/>
        <w:tabs>
          <w:tab w:val="clear" w:pos="720"/>
          <w:tab w:val="right" w:pos="10800" w:leader="none"/>
        </w:tabs>
        <w:spacing w:before="10" w:after="0"/>
        <w:rPr>
          <w:i/>
          <w:i/>
          <w:sz w:val="20"/>
        </w:rPr>
      </w:pPr>
      <w:r>
        <w:rPr>
          <w:b w:val="false"/>
          <w:i/>
          <w:sz w:val="20"/>
        </w:rPr>
        <w:t>Software</w:t>
      </w:r>
      <w:r>
        <w:rPr>
          <w:b w:val="false"/>
          <w:i/>
          <w:spacing w:val="-3"/>
          <w:sz w:val="20"/>
        </w:rPr>
        <w:t xml:space="preserve"> </w:t>
      </w:r>
      <w:r>
        <w:rPr>
          <w:b w:val="false"/>
          <w:i/>
          <w:sz w:val="20"/>
        </w:rPr>
        <w:t>Engineering</w:t>
      </w:r>
      <w:r>
        <w:rPr>
          <w:b w:val="false"/>
          <w:i/>
          <w:spacing w:val="-1"/>
          <w:sz w:val="20"/>
        </w:rPr>
        <w:t xml:space="preserve"> </w:t>
      </w:r>
      <w:r>
        <w:rPr>
          <w:b w:val="false"/>
          <w:i/>
          <w:sz w:val="20"/>
        </w:rPr>
        <w:t>Intern</w:t>
        <w:tab/>
        <w:t>May</w:t>
      </w:r>
      <w:r>
        <w:rPr>
          <w:b w:val="false"/>
          <w:i/>
          <w:spacing w:val="-2"/>
          <w:sz w:val="20"/>
        </w:rPr>
        <w:t xml:space="preserve"> </w:t>
      </w:r>
      <w:r>
        <w:rPr>
          <w:b w:val="false"/>
          <w:i/>
          <w:sz w:val="20"/>
        </w:rPr>
        <w:t>2021</w:t>
      </w:r>
      <w:r>
        <w:rPr>
          <w:b w:val="false"/>
          <w:i/>
          <w:spacing w:val="-2"/>
          <w:sz w:val="20"/>
        </w:rPr>
        <w:t xml:space="preserve"> </w:t>
      </w:r>
      <w:r>
        <w:rPr>
          <w:b w:val="false"/>
          <w:i/>
          <w:sz w:val="20"/>
        </w:rPr>
        <w:t>–</w:t>
      </w:r>
      <w:r>
        <w:rPr>
          <w:b w:val="false"/>
          <w:i/>
          <w:spacing w:val="-1"/>
          <w:sz w:val="20"/>
        </w:rPr>
        <w:t xml:space="preserve"> </w:t>
      </w:r>
      <w:r>
        <w:rPr>
          <w:b w:val="false"/>
          <w:i/>
          <w:sz w:val="20"/>
        </w:rPr>
        <w:t>January 2022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>Led a team of 5 interns through daily scrums, weekly demos with the Chief Architect of the Retail branch, and a final demo with the CTO of the Retail &amp; Hospitality branches.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>Reduced deployment footprint by over 15 times through development</w:t>
      </w:r>
      <w:r>
        <w:rPr>
          <w:sz w:val="20"/>
        </w:rPr>
        <w:t xml:space="preserve"> </w:t>
      </w:r>
      <w:r>
        <w:rPr>
          <w:sz w:val="20"/>
        </w:rPr>
        <w:t xml:space="preserve">of </w:t>
      </w:r>
      <w:r>
        <w:rPr>
          <w:sz w:val="20"/>
        </w:rPr>
        <w:t xml:space="preserve">a shopping cart management microservice in Go using MongoDB </w:t>
      </w:r>
      <w:r>
        <w:rPr>
          <w:sz w:val="20"/>
        </w:rPr>
        <w:t>on the Google Kubernetes Engine.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>Developed</w:t>
      </w:r>
      <w:r>
        <w:rPr>
          <w:sz w:val="20"/>
        </w:rPr>
        <w:t xml:space="preserve"> and deployed</w:t>
      </w:r>
      <w:r>
        <w:rPr>
          <w:sz w:val="20"/>
        </w:rPr>
        <w:t xml:space="preserve"> a Kubernetes in-cluster observability agent to scrape critical resource metrics using Go.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 xml:space="preserve">Projected scalability of </w:t>
      </w:r>
      <w:r>
        <w:rPr>
          <w:sz w:val="20"/>
        </w:rPr>
        <w:t xml:space="preserve">observability </w:t>
      </w:r>
      <w:r>
        <w:rPr>
          <w:sz w:val="20"/>
        </w:rPr>
        <w:t>agent to 20 NCR Customers, 30,000 Clusters, and over 1,000,000 end users.</w:t>
      </w:r>
    </w:p>
    <w:p>
      <w:pPr>
        <w:pStyle w:val="Normal"/>
        <w:tabs>
          <w:tab w:val="clear" w:pos="720"/>
          <w:tab w:val="right" w:pos="10800" w:leader="none"/>
        </w:tabs>
        <w:spacing w:before="10" w:after="0"/>
        <w:rPr>
          <w:rFonts w:ascii="Calibri" w:hAnsi="Calibri"/>
          <w:sz w:val="4"/>
        </w:rPr>
      </w:pPr>
      <w:r>
        <w:rPr>
          <w:rFonts w:ascii="Calibri" w:hAnsi="Calibri"/>
          <w:sz w:val="4"/>
        </w:rPr>
        <w:t>-</w:t>
      </w:r>
    </w:p>
    <w:p>
      <w:pPr>
        <w:pStyle w:val="Heading2"/>
        <w:tabs>
          <w:tab w:val="clear" w:pos="720"/>
          <w:tab w:val="right" w:pos="10800" w:leader="none"/>
        </w:tabs>
        <w:ind w:left="0" w:hanging="0"/>
        <w:rPr/>
      </w:pPr>
      <w:r>
        <w:rPr/>
        <w:t>Gravy</w:t>
      </w:r>
      <w:r>
        <w:rPr>
          <w:spacing w:val="-1"/>
        </w:rPr>
        <w:t xml:space="preserve"> </w:t>
      </w:r>
      <w:r>
        <w:rPr/>
        <w:t>Analytics</w:t>
        <w:tab/>
      </w:r>
      <w:r>
        <w:rPr>
          <w:spacing w:val="-1"/>
        </w:rPr>
        <w:t>Ashburn,</w:t>
      </w:r>
      <w:r>
        <w:rPr>
          <w:spacing w:val="-7"/>
        </w:rPr>
        <w:t xml:space="preserve"> </w:t>
      </w:r>
      <w:r>
        <w:rPr>
          <w:spacing w:val="-7"/>
        </w:rPr>
        <w:t>VA</w:t>
      </w:r>
    </w:p>
    <w:p>
      <w:pPr>
        <w:pStyle w:val="Normal"/>
        <w:tabs>
          <w:tab w:val="clear" w:pos="720"/>
          <w:tab w:val="right" w:pos="10800" w:leader="none"/>
        </w:tabs>
        <w:spacing w:before="13" w:after="0"/>
        <w:rPr>
          <w:i/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Developer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Intern</w:t>
        <w:tab/>
        <w:t>Summer 2020, Summer 2019, Summer 2018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>Developed and tested ongoing and historic data retrieval API using Scala, SQL, and Spring Boot.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>Authored Postman Collection to test and showcase API, and educated sales and development team members on API use.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 xml:space="preserve">Developed Spark job using Java </w:t>
      </w:r>
      <w:r>
        <w:rPr>
          <w:sz w:val="20"/>
        </w:rPr>
        <w:t>that</w:t>
      </w:r>
      <w:r>
        <w:rPr>
          <w:sz w:val="20"/>
        </w:rPr>
        <w:t xml:space="preserve"> add</w:t>
      </w:r>
      <w:r>
        <w:rPr>
          <w:sz w:val="20"/>
        </w:rPr>
        <w:t>ed</w:t>
      </w:r>
      <w:r>
        <w:rPr>
          <w:sz w:val="20"/>
        </w:rPr>
        <w:t xml:space="preserve"> filtering flags to terabytes of location data.</w:t>
      </w:r>
    </w:p>
    <w:p>
      <w:pPr>
        <w:pStyle w:val="Normal"/>
        <w:tabs>
          <w:tab w:val="clear" w:pos="720"/>
          <w:tab w:val="right" w:pos="10800" w:leader="none"/>
        </w:tabs>
        <w:spacing w:before="2" w:after="0"/>
        <w:rPr>
          <w:rFonts w:ascii="Calibri" w:hAnsi="Calibri"/>
          <w:sz w:val="4"/>
          <w:szCs w:val="10"/>
        </w:rPr>
      </w:pPr>
      <w:r>
        <w:rPr>
          <w:rFonts w:ascii="Calibri" w:hAnsi="Calibri"/>
          <w:sz w:val="4"/>
          <w:szCs w:val="10"/>
        </w:rPr>
      </w:r>
    </w:p>
    <w:p>
      <w:pPr>
        <w:pStyle w:val="Heading1"/>
        <w:tabs>
          <w:tab w:val="clear" w:pos="720"/>
          <w:tab w:val="right" w:pos="10800" w:leader="none"/>
        </w:tabs>
        <w:spacing w:before="2" w:after="0"/>
        <w:ind w:left="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438785</wp:posOffset>
                </wp:positionH>
                <wp:positionV relativeFrom="line">
                  <wp:posOffset>-227965</wp:posOffset>
                </wp:positionV>
                <wp:extent cx="6896100" cy="6350"/>
                <wp:effectExtent l="0" t="0" r="0" b="0"/>
                <wp:wrapTopAndBottom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6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black" stroked="f" o:allowincell="f" style="position:absolute;margin-left:34.55pt;margin-top:-17.95pt;width:542.9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w:t>LEADERSHIP</w:t>
      </w:r>
    </w:p>
    <w:p>
      <w:pPr>
        <w:pStyle w:val="Heading2"/>
        <w:tabs>
          <w:tab w:val="clear" w:pos="720"/>
          <w:tab w:val="right" w:pos="10800" w:leader="none"/>
        </w:tabs>
        <w:ind w:left="0" w:hanging="0"/>
        <w:rPr/>
      </w:pPr>
      <w:r>
        <w:rPr/>
        <w:t>Sigma</w:t>
      </w:r>
      <w:r>
        <w:rPr>
          <w:spacing w:val="-1"/>
        </w:rPr>
        <w:t xml:space="preserve"> </w:t>
      </w:r>
      <w:r>
        <w:rPr/>
        <w:t>Nu</w:t>
      </w:r>
      <w:r>
        <w:rPr>
          <w:spacing w:val="-3"/>
        </w:rPr>
        <w:t xml:space="preserve"> </w:t>
      </w:r>
      <w:r>
        <w:rPr/>
        <w:t>Fraternity –</w:t>
      </w:r>
      <w:r>
        <w:rPr>
          <w:spacing w:val="-1"/>
        </w:rPr>
        <w:t xml:space="preserve"> </w:t>
      </w:r>
      <w:r>
        <w:rPr/>
        <w:t>Gamma Alpha</w:t>
        <w:tab/>
        <w:t xml:space="preserve"> Atlanta,</w:t>
      </w:r>
      <w:r>
        <w:rPr>
          <w:spacing w:val="-7"/>
        </w:rPr>
        <w:t xml:space="preserve"> </w:t>
      </w:r>
      <w:r>
        <w:rPr>
          <w:spacing w:val="-7"/>
        </w:rPr>
        <w:t>GA</w:t>
      </w:r>
    </w:p>
    <w:p>
      <w:pPr>
        <w:pStyle w:val="Normal"/>
        <w:tabs>
          <w:tab w:val="clear" w:pos="720"/>
          <w:tab w:val="right" w:pos="10800" w:leader="none"/>
        </w:tabs>
        <w:spacing w:before="13" w:after="0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President</w:t>
        <w:tab/>
        <w:t>October 2022 – Present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>Led 70 member chapter to first “Rock Chapter” award in 5 years as one of the top chapters in the country.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>Enhanced the fraternity's involvement within the campus community by spearheading new chapter initiatives and collaborating with university administration and other student organizations.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>Improved personal leadership skills through attendance at national fraternity leadership institute.</w:t>
      </w:r>
    </w:p>
    <w:p>
      <w:pPr>
        <w:pStyle w:val="Normal"/>
        <w:tabs>
          <w:tab w:val="clear" w:pos="720"/>
          <w:tab w:val="right" w:pos="10800" w:leader="none"/>
        </w:tabs>
        <w:spacing w:before="13" w:after="0"/>
        <w:rPr>
          <w:i/>
          <w:i/>
          <w:sz w:val="20"/>
        </w:rPr>
      </w:pPr>
      <w:r>
        <w:rPr>
          <w:rFonts w:ascii="Calibri" w:hAnsi="Calibri"/>
          <w:sz w:val="4"/>
        </w:rPr>
        <w:t>-</w:t>
      </w:r>
    </w:p>
    <w:p>
      <w:pPr>
        <w:pStyle w:val="Normal"/>
        <w:tabs>
          <w:tab w:val="clear" w:pos="720"/>
          <w:tab w:val="right" w:pos="10800" w:leader="none"/>
        </w:tabs>
        <w:spacing w:before="13" w:after="0"/>
        <w:rPr>
          <w:i/>
          <w:i/>
          <w:sz w:val="20"/>
        </w:rPr>
      </w:pPr>
      <w:r>
        <w:rPr>
          <w:i/>
          <w:sz w:val="20"/>
        </w:rPr>
        <w:t>Philanthropy Chairman</w:t>
        <w:tab/>
        <w:t>October 2021 –</w:t>
      </w:r>
      <w:r>
        <w:rPr>
          <w:i/>
          <w:spacing w:val="-2"/>
          <w:sz w:val="20"/>
        </w:rPr>
        <w:t xml:space="preserve"> </w:t>
      </w:r>
      <w:r>
        <w:rPr>
          <w:i/>
          <w:spacing w:val="-2"/>
          <w:sz w:val="20"/>
        </w:rPr>
        <w:t>October 2022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>Organized philanthropy event that raised over $7,000 for the Andrew Collins Project, a student-run non-profit advocating for better mental health services on college campuses.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>Documented processes and best practices as one of the first Philanthropy chairs, enabling future chairs to achieve higher degrees of success.</w:t>
      </w:r>
    </w:p>
    <w:p>
      <w:pPr>
        <w:pStyle w:val="Normal"/>
        <w:tabs>
          <w:tab w:val="clear" w:pos="720"/>
          <w:tab w:val="left" w:pos="9333" w:leader="none"/>
          <w:tab w:val="right" w:pos="10800" w:leader="none"/>
        </w:tabs>
        <w:spacing w:before="13" w:after="0"/>
        <w:rPr>
          <w:rFonts w:ascii="Calibri" w:hAnsi="Calibri"/>
          <w:sz w:val="4"/>
        </w:rPr>
      </w:pPr>
      <w:r>
        <w:rPr>
          <w:rFonts w:ascii="Calibri" w:hAnsi="Calibri"/>
          <w:sz w:val="4"/>
        </w:rPr>
        <w:t>-</w:t>
      </w:r>
    </w:p>
    <w:p>
      <w:pPr>
        <w:pStyle w:val="Normal"/>
        <w:tabs>
          <w:tab w:val="clear" w:pos="720"/>
          <w:tab w:val="right" w:pos="10800" w:leader="none"/>
        </w:tabs>
        <w:spacing w:before="13" w:after="0"/>
        <w:rPr>
          <w:i/>
          <w:i/>
          <w:sz w:val="20"/>
        </w:rPr>
      </w:pPr>
      <w:r>
        <w:rPr>
          <w:b w:val="false"/>
          <w:bCs w:val="false"/>
          <w:i/>
          <w:sz w:val="20"/>
        </w:rPr>
        <w:t xml:space="preserve">Other Positions Held: </w:t>
      </w:r>
      <w:r>
        <w:rPr>
          <w:i w:val="false"/>
          <w:iCs w:val="false"/>
          <w:sz w:val="20"/>
        </w:rPr>
        <w:t xml:space="preserve">Recruitment Chairman, </w:t>
      </w:r>
      <w:r>
        <w:rPr>
          <w:i w:val="false"/>
          <w:iCs w:val="false"/>
          <w:sz w:val="20"/>
        </w:rPr>
        <w:t>Risk Reduction Chairman</w:t>
      </w:r>
      <w:r>
        <w:rPr>
          <w:i/>
          <w:sz w:val="20"/>
        </w:rPr>
        <w:tab/>
      </w:r>
      <w:r>
        <w:rPr>
          <w:i/>
          <w:sz w:val="20"/>
        </w:rPr>
        <w:t>January</w:t>
      </w:r>
      <w:r>
        <w:rPr>
          <w:i/>
          <w:sz w:val="20"/>
        </w:rPr>
        <w:t xml:space="preserve"> 2021 –</w:t>
      </w:r>
      <w:r>
        <w:rPr>
          <w:i/>
          <w:spacing w:val="-2"/>
          <w:sz w:val="20"/>
        </w:rPr>
        <w:t xml:space="preserve"> </w:t>
      </w:r>
      <w:r>
        <w:rPr>
          <w:i/>
          <w:spacing w:val="-2"/>
          <w:sz w:val="20"/>
        </w:rPr>
        <w:t>October 2022</w:t>
      </w:r>
    </w:p>
    <w:p>
      <w:pPr>
        <w:pStyle w:val="ListParagraph"/>
        <w:numPr>
          <w:ilvl w:val="0"/>
          <w:numId w:val="2"/>
        </w:numPr>
        <w:tabs>
          <w:tab w:val="left" w:pos="742" w:leader="none"/>
          <w:tab w:val="right" w:pos="10800" w:leader="none"/>
        </w:tabs>
        <w:spacing w:before="5" w:after="0"/>
        <w:ind w:left="0" w:hanging="360"/>
        <w:rPr>
          <w:rFonts w:ascii="Calibri" w:hAnsi="Calibri"/>
          <w:sz w:val="4"/>
        </w:rPr>
      </w:pPr>
      <w:r>
        <w:rPr>
          <w:rFonts w:ascii="Calibri" w:hAnsi="Calibri"/>
          <w:sz w:val="4"/>
        </w:rPr>
      </w:r>
    </w:p>
    <w:p>
      <w:pPr>
        <w:pStyle w:val="Heading2"/>
        <w:tabs>
          <w:tab w:val="clear" w:pos="720"/>
          <w:tab w:val="right" w:pos="10800" w:leader="none"/>
        </w:tabs>
        <w:spacing w:before="2" w:after="0"/>
        <w:ind w:left="0" w:hanging="0"/>
        <w:rPr/>
      </w:pPr>
      <w:r>
        <w:rPr/>
        <w:t>American Foundation for Suicide Prevention</w:t>
        <w:tab/>
        <w:t>Atlanta,</w:t>
      </w:r>
      <w:r>
        <w:rPr>
          <w:spacing w:val="-3"/>
        </w:rPr>
        <w:t xml:space="preserve"> </w:t>
      </w:r>
      <w:r>
        <w:rPr>
          <w:spacing w:val="-3"/>
        </w:rPr>
        <w:t>GA</w:t>
      </w:r>
    </w:p>
    <w:p>
      <w:pPr>
        <w:pStyle w:val="Normal"/>
        <w:tabs>
          <w:tab w:val="clear" w:pos="720"/>
          <w:tab w:val="right" w:pos="10800" w:leader="none"/>
        </w:tabs>
        <w:spacing w:before="12" w:after="0"/>
        <w:rPr>
          <w:i/>
          <w:i/>
          <w:sz w:val="20"/>
        </w:rPr>
      </w:pPr>
      <w:r>
        <w:rPr>
          <w:i/>
          <w:sz w:val="20"/>
        </w:rPr>
        <w:t>Outreach Team Leader</w:t>
        <w:tab/>
        <w:t xml:space="preserve"> January 2022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</w:t>
      </w:r>
      <w:r>
        <w:rPr>
          <w:i/>
          <w:spacing w:val="-1"/>
          <w:sz w:val="20"/>
        </w:rPr>
        <w:t>April 2023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sz w:val="20"/>
        </w:rPr>
        <w:t>Raised $13,000 for mental health awareness from</w:t>
      </w:r>
      <w:r>
        <w:rPr>
          <w:sz w:val="20"/>
        </w:rPr>
        <w:t xml:space="preserve"> local businesses</w:t>
      </w:r>
      <w:r>
        <w:rPr>
          <w:sz w:val="20"/>
        </w:rPr>
        <w:t xml:space="preserve"> </w:t>
      </w:r>
      <w:r>
        <w:rPr>
          <w:sz w:val="20"/>
        </w:rPr>
        <w:t>and sign-ups for Out of the Darkness Campus Walk.</w:t>
      </w:r>
    </w:p>
    <w:p>
      <w:pPr>
        <w:pStyle w:val="Heading2"/>
        <w:tabs>
          <w:tab w:val="clear" w:pos="720"/>
          <w:tab w:val="right" w:pos="10800" w:leader="none"/>
        </w:tabs>
        <w:spacing w:before="1" w:after="0"/>
        <w:ind w:left="0" w:hanging="0"/>
        <w:rPr>
          <w:rFonts w:ascii="Calibri" w:hAnsi="Calibri"/>
          <w:sz w:val="4"/>
        </w:rPr>
      </w:pPr>
      <w:r>
        <w:rPr>
          <w:rFonts w:ascii="Calibri" w:hAnsi="Calibri"/>
          <w:sz w:val="4"/>
          <w:szCs w:val="10"/>
        </w:rPr>
      </w:r>
    </w:p>
    <w:p>
      <w:pPr>
        <w:pStyle w:val="Heading1"/>
        <w:tabs>
          <w:tab w:val="clear" w:pos="720"/>
          <w:tab w:val="right" w:pos="10800" w:leader="none"/>
        </w:tabs>
        <w:spacing w:before="1" w:after="0"/>
        <w:ind w:left="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438785</wp:posOffset>
                </wp:positionH>
                <wp:positionV relativeFrom="line">
                  <wp:posOffset>-227330</wp:posOffset>
                </wp:positionV>
                <wp:extent cx="6896100" cy="6350"/>
                <wp:effectExtent l="0" t="0" r="0" b="0"/>
                <wp:wrapTopAndBottom/>
                <wp:docPr id="4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6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black" stroked="f" o:allowincell="f" style="position:absolute;margin-left:34.55pt;margin-top:-17.9pt;width:542.9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/>
        <w:t>SKILLS / INTERESTS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b/>
          <w:bCs/>
          <w:sz w:val="20"/>
        </w:rPr>
        <w:t>Programming</w:t>
      </w:r>
      <w:r>
        <w:rPr>
          <w:sz w:val="20"/>
        </w:rPr>
        <w:t xml:space="preserve">: Go, </w:t>
      </w:r>
      <w:r>
        <w:rPr>
          <w:sz w:val="20"/>
        </w:rPr>
        <w:t>TypeScript, Rust, Python</w:t>
      </w:r>
      <w:r>
        <w:rPr>
          <w:sz w:val="20"/>
        </w:rPr>
        <w:t xml:space="preserve">, C, Scala, Kotlin, Java, </w:t>
      </w:r>
      <w:r>
        <w:rPr>
          <w:sz w:val="20"/>
        </w:rPr>
        <w:t xml:space="preserve">Dart, </w:t>
      </w:r>
      <w:r>
        <w:rPr>
          <w:sz w:val="20"/>
        </w:rPr>
        <w:t>SQL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b/>
          <w:bCs/>
          <w:sz w:val="20"/>
        </w:rPr>
        <w:t>Software</w:t>
      </w:r>
      <w:r>
        <w:rPr>
          <w:sz w:val="20"/>
        </w:rPr>
        <w:t xml:space="preserve">: AWS, </w:t>
      </w:r>
      <w:r>
        <w:rPr>
          <w:sz w:val="20"/>
        </w:rPr>
        <w:t xml:space="preserve">AWS EKS, AWS CDK, AWS CloudFormation, AWS EC2, AWS DeepRacer, </w:t>
      </w:r>
      <w:r>
        <w:rPr>
          <w:sz w:val="20"/>
        </w:rPr>
        <w:t xml:space="preserve">Google Cloud Platform, Google Kubernetes Engine, Kubernetes, Docker, Linux, </w:t>
      </w:r>
      <w:r>
        <w:rPr>
          <w:sz w:val="20"/>
        </w:rPr>
        <w:t>GitHub Actions</w:t>
      </w:r>
      <w:r>
        <w:rPr>
          <w:sz w:val="20"/>
        </w:rPr>
        <w:t xml:space="preserve">, </w:t>
      </w:r>
      <w:r>
        <w:rPr>
          <w:sz w:val="20"/>
        </w:rPr>
        <w:t xml:space="preserve">Apache </w:t>
      </w:r>
      <w:r>
        <w:rPr>
          <w:sz w:val="20"/>
        </w:rPr>
        <w:t xml:space="preserve">Spark, Git, MongoDB, </w:t>
      </w:r>
      <w:r>
        <w:rPr>
          <w:sz w:val="20"/>
        </w:rPr>
        <w:t>MySQL</w:t>
      </w:r>
    </w:p>
    <w:p>
      <w:pPr>
        <w:pStyle w:val="ListParagraph"/>
        <w:numPr>
          <w:ilvl w:val="0"/>
          <w:numId w:val="1"/>
        </w:numPr>
        <w:spacing w:before="9" w:after="0"/>
        <w:ind w:left="360" w:hanging="360"/>
        <w:rPr>
          <w:sz w:val="20"/>
        </w:rPr>
      </w:pPr>
      <w:r>
        <w:rPr>
          <w:b/>
          <w:bCs/>
          <w:sz w:val="20"/>
        </w:rPr>
        <w:t>Affiliations</w:t>
      </w:r>
      <w:r>
        <w:rPr>
          <w:sz w:val="20"/>
        </w:rPr>
        <w:t>: The Andrew Collins Project, Georgia Tech Club Hockey, Greek Emerging Leader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40" w:hanging="320"/>
      </w:pPr>
      <w:rPr>
        <w:rFonts w:ascii="Calibri" w:hAnsi="Calibri" w:cs="Calibri" w:hint="default"/>
        <w:lang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234" w:hanging="320"/>
      </w:pPr>
      <w:rPr>
        <w:rFonts w:ascii="Symbol" w:hAnsi="Symbol" w:cs="Symbol" w:hint="default"/>
        <w:lang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28" w:hanging="320"/>
      </w:pPr>
      <w:rPr>
        <w:rFonts w:ascii="Symbol" w:hAnsi="Symbol" w:cs="Symbol" w:hint="default"/>
        <w:lang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2" w:hanging="320"/>
      </w:pPr>
      <w:rPr>
        <w:rFonts w:ascii="Symbol" w:hAnsi="Symbol" w:cs="Symbol" w:hint="default"/>
        <w:lang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516" w:hanging="320"/>
      </w:pPr>
      <w:rPr>
        <w:rFonts w:ascii="Symbol" w:hAnsi="Symbol" w:cs="Symbol" w:hint="default"/>
        <w:lang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10" w:hanging="320"/>
      </w:pPr>
      <w:rPr>
        <w:rFonts w:ascii="Symbol" w:hAnsi="Symbol" w:cs="Symbol" w:hint="default"/>
        <w:lang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04" w:hanging="320"/>
      </w:pPr>
      <w:rPr>
        <w:rFonts w:ascii="Symbol" w:hAnsi="Symbol" w:cs="Symbol" w:hint="default"/>
        <w:lang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98" w:hanging="320"/>
      </w:pPr>
      <w:rPr>
        <w:rFonts w:ascii="Symbol" w:hAnsi="Symbol" w:cs="Symbol" w:hint="default"/>
        <w:lang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892" w:hanging="320"/>
      </w:pPr>
      <w:rPr>
        <w:rFonts w:ascii="Symbol" w:hAnsi="Symbol" w:cs="Symbol" w:hint="default"/>
        <w:lang w:eastAsia="en-US" w:bidi="ar-SA"/>
      </w:rPr>
    </w:lvl>
  </w:abstractNum>
  <w:abstractNum w:abstractNumId="2">
    <w:lvl w:ilvl="0">
      <w:start w:val="1"/>
      <w:numFmt w:val="bullet"/>
      <w:lvlText w:val="–"/>
      <w:lvlJc w:val="left"/>
      <w:pPr>
        <w:tabs>
          <w:tab w:val="num" w:pos="0"/>
        </w:tabs>
        <w:ind w:left="89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1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33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5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7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49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1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3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65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0" w:hanging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 w:hanging="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CaptionChar">
    <w:name w:val="Caption Char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550" w:hanging="361"/>
    </w:pPr>
    <w:rPr>
      <w:sz w:val="20"/>
      <w:szCs w:val="20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Footnote">
    <w:name w:val="Footnote Text"/>
    <w:basedOn w:val="Normal"/>
    <w:uiPriority w:val="99"/>
    <w:semiHidden/>
    <w:unhideWhenUsed/>
    <w:pPr>
      <w:spacing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/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 w:val="fals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/>
    <w:rPr/>
  </w:style>
  <w:style w:type="paragraph" w:styleId="Title">
    <w:name w:val="Title"/>
    <w:basedOn w:val="Normal"/>
    <w:uiPriority w:val="1"/>
    <w:qFormat/>
    <w:pPr>
      <w:spacing w:before="60" w:after="0"/>
      <w:ind w:left="1119" w:right="1112" w:hanging="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tabs>
        <w:tab w:val="clear" w:pos="720"/>
        <w:tab w:val="right" w:pos="10800" w:leader="none"/>
      </w:tabs>
      <w:spacing w:before="9" w:after="0"/>
      <w:ind w:hanging="0"/>
    </w:pPr>
    <w:rPr>
      <w:sz w:val="20"/>
      <w:szCs w:val="20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Revision">
    <w:name w:val="Revision"/>
    <w:uiPriority w:val="99"/>
    <w:semiHidden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cobsonzacharym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Application>LibreOffice/7.5.5.2$Linux_X86_64 LibreOffice_project/50$Build-2</Application>
  <AppVersion>15.0000</AppVersion>
  <Pages>1</Pages>
  <Words>567</Words>
  <Characters>3304</Characters>
  <CharactersWithSpaces>3816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2022-08-08T01:15:00Z</dcterms:created>
  <dc:creator>Jacobson, Zachary M</dc:creator>
  <dc:description/>
  <dc:language>en-US</dc:language>
  <cp:lastModifiedBy/>
  <dcterms:modified xsi:type="dcterms:W3CDTF">2023-08-16T20:37:22Z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2022-04-04T00:00:00Z</vt:filetime>
  </property>
</Properties>
</file>