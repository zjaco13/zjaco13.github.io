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3"/>
        <w:ind w:left="0" w:right="0"/>
        <w:tabs>
          <w:tab w:val="right" w:pos="10800" w:leader="none"/>
        </w:tabs>
      </w:pPr>
      <w:r>
        <w:rPr>
          <w:spacing w:val="-7"/>
        </w:rPr>
        <w:t xml:space="preserve">ZACHARY</w:t>
      </w:r>
      <w:r>
        <w:rPr>
          <w:spacing w:val="-13"/>
        </w:rPr>
        <w:t xml:space="preserve"> </w:t>
      </w:r>
      <w:r>
        <w:rPr>
          <w:spacing w:val="-7"/>
        </w:rPr>
        <w:t xml:space="preserve">JACOBSON</w:t>
      </w:r>
      <w:r/>
    </w:p>
    <w:p>
      <w:pPr>
        <w:jc w:val="center"/>
        <w:tabs>
          <w:tab w:val="right" w:pos="10800" w:leader="none"/>
        </w:tabs>
      </w:pPr>
      <w:r/>
      <w:hyperlink r:id="rId10" w:tooltip="mailto:jacobsonzacharym@gmail.com" w:history="1">
        <w:r>
          <w:t xml:space="preserve">jacobsonzacharym@gmail.com</w:t>
        </w:r>
        <w:r>
          <w:rPr>
            <w:spacing w:val="1"/>
          </w:rPr>
          <w:t xml:space="preserve"> </w:t>
        </w:r>
      </w:hyperlink>
      <w:r>
        <w:t xml:space="preserve">|</w:t>
      </w:r>
      <w:r>
        <w:rPr>
          <w:spacing w:val="-6"/>
        </w:rPr>
        <w:t xml:space="preserve"> </w:t>
      </w:r>
      <w:r>
        <w:t xml:space="preserve">(703)</w:t>
      </w:r>
      <w:r>
        <w:rPr>
          <w:spacing w:val="-3"/>
        </w:rPr>
        <w:t xml:space="preserve"> </w:t>
      </w:r>
      <w:r>
        <w:t xml:space="preserve">303-1215</w:t>
      </w:r>
      <w:r>
        <w:rPr>
          <w:spacing w:val="-2"/>
        </w:rPr>
        <w:t xml:space="preserve"> </w:t>
      </w:r>
      <w:r>
        <w:t xml:space="preserve">|</w:t>
      </w:r>
      <w:r>
        <w:rPr>
          <w:spacing w:val="-5"/>
        </w:rPr>
        <w:t xml:space="preserve"> </w:t>
      </w:r>
      <w:r>
        <w:t xml:space="preserve">linkedin.com/in/zacharyjacobson13</w:t>
      </w:r>
      <w:r>
        <w:rPr>
          <w:rFonts w:ascii="Calibri"/>
          <w:sz w:val="4"/>
          <w:szCs w:val="1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</w:p>
    <w:p>
      <w:pPr>
        <w:pStyle w:val="753"/>
        <w:ind w:left="0"/>
        <w:spacing w:before="6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267212</wp:posOffset>
                </wp:positionV>
                <wp:extent cx="6895846" cy="6096"/>
                <wp:effectExtent l="0" t="0" r="0" b="0"/>
                <wp:wrapTopAndBottom/>
                <wp:docPr id="1" name="Rectangl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251653120;o:allowoverlap:true;o:allowincell:true;mso-position-horizontal-relative:page;margin-left:34.6pt;mso-position-horizontal:absolute;mso-position-vertical-relative:line;margin-top:21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EDUCATION</w:t>
      </w:r>
      <w:r/>
    </w:p>
    <w:p>
      <w:pPr>
        <w:tabs>
          <w:tab w:val="right" w:pos="10800" w:leader="none"/>
        </w:tabs>
        <w:rPr>
          <w:b/>
          <w:sz w:val="20"/>
        </w:rPr>
      </w:pPr>
      <w:r>
        <w:rPr>
          <w:b/>
          <w:sz w:val="20"/>
        </w:rPr>
        <w:t xml:space="preserve">Georgia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Institute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Technology</w:t>
      </w:r>
      <w:r>
        <w:rPr>
          <w:sz w:val="20"/>
        </w:rPr>
        <w:t xml:space="preserve"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Atlanta,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GA</w:t>
      </w:r>
      <w:r>
        <w:rPr>
          <w:sz w:val="20"/>
        </w:rPr>
        <w:tab/>
      </w:r>
      <w:r>
        <w:rPr>
          <w:b/>
          <w:sz w:val="20"/>
        </w:rPr>
        <w:t xml:space="preserve">Aug</w:t>
      </w:r>
      <w:r>
        <w:rPr>
          <w:b/>
          <w:sz w:val="20"/>
        </w:rPr>
        <w:t xml:space="preserve">ust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2020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6"/>
          <w:sz w:val="20"/>
        </w:rPr>
        <w:t xml:space="preserve"> </w:t>
      </w:r>
      <w:r>
        <w:rPr>
          <w:b/>
          <w:spacing w:val="-6"/>
          <w:sz w:val="20"/>
        </w:rPr>
        <w:t xml:space="preserve">Ma</w:t>
      </w:r>
      <w:r>
        <w:rPr>
          <w:b/>
          <w:spacing w:val="-6"/>
          <w:sz w:val="20"/>
        </w:rPr>
        <w:t xml:space="preserve">y</w:t>
      </w:r>
      <w:r>
        <w:rPr>
          <w:b/>
          <w:sz w:val="20"/>
        </w:rPr>
        <w:t xml:space="preserve"> 2024</w:t>
      </w:r>
      <w:r>
        <w:rPr>
          <w:b/>
          <w:sz w:val="20"/>
        </w:rPr>
        <w:t xml:space="preserve"> (Expected)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rFonts w:ascii="Calibri" w:hAnsi="Calibri"/>
          <w:sz w:val="20"/>
        </w:rPr>
      </w:pPr>
      <w:r>
        <w:rPr>
          <w:sz w:val="20"/>
        </w:rPr>
        <w:t xml:space="preserve">Bachelor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Computer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Concentrations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Systems &amp;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Architecture</w:t>
      </w:r>
      <w:r>
        <w:rPr>
          <w:sz w:val="20"/>
        </w:rPr>
        <w:tab/>
      </w:r>
      <w:r>
        <w:rPr>
          <w:b/>
          <w:spacing w:val="-1"/>
          <w:sz w:val="20"/>
        </w:rPr>
        <w:t xml:space="preserve">GPA: </w:t>
      </w:r>
      <w:r>
        <w:rPr>
          <w:b/>
          <w:sz w:val="20"/>
        </w:rPr>
        <w:t xml:space="preserve">4.0</w:t>
      </w:r>
      <w:r>
        <w:rPr>
          <w:b/>
          <w:spacing w:val="-47"/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Coursework: </w:t>
      </w:r>
      <w:r>
        <w:rPr>
          <w:sz w:val="20"/>
        </w:rPr>
        <w:t xml:space="preserve">Computer</w:t>
      </w:r>
      <w:r>
        <w:rPr>
          <w:sz w:val="20"/>
        </w:rPr>
        <w:t xml:space="preserve"> </w:t>
      </w:r>
      <w:r>
        <w:rPr>
          <w:sz w:val="20"/>
        </w:rPr>
        <w:t xml:space="preserve">Organization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Programming,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Structures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Algorithms,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Design,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0"/>
        </w:rPr>
        <w:t xml:space="preserve">Algorithms, Systems &amp; Networks, Introductory Artificial Intelligence, Introductory Perception &amp; Robotics</w:t>
      </w:r>
      <w:r/>
    </w:p>
    <w:p>
      <w:pPr>
        <w:spacing w:before="1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228176</wp:posOffset>
                </wp:positionV>
                <wp:extent cx="6895846" cy="6096"/>
                <wp:effectExtent l="0" t="0" r="0" b="0"/>
                <wp:wrapTopAndBottom/>
                <wp:docPr id="2" name="Rectangl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-251657216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EXPERIENCE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NCR</w:t>
      </w:r>
      <w:r>
        <w:rPr>
          <w:spacing w:val="-1"/>
        </w:rPr>
        <w:t xml:space="preserve"> </w:t>
      </w:r>
      <w:r>
        <w:t xml:space="preserve">Corporation</w:t>
      </w:r>
      <w:r>
        <w:tab/>
      </w:r>
      <w:r>
        <w:t xml:space="preserve">Atlanta,</w:t>
      </w:r>
      <w:r>
        <w:rPr>
          <w:spacing w:val="-5"/>
        </w:rPr>
        <w:t xml:space="preserve"> </w:t>
      </w:r>
      <w:r>
        <w:t xml:space="preserve">Georgia</w:t>
      </w:r>
      <w:r/>
    </w:p>
    <w:p>
      <w:pPr>
        <w:pStyle w:val="754"/>
        <w:ind w:left="0"/>
        <w:tabs>
          <w:tab w:val="right" w:pos="10800" w:leader="none"/>
        </w:tabs>
        <w:rPr>
          <w:b w:val="0"/>
          <w:i/>
        </w:rPr>
      </w:pPr>
      <w:r>
        <w:rPr>
          <w:b w:val="0"/>
          <w:i/>
        </w:rPr>
        <w:t xml:space="preserve">Software Engineering Intern Team Lead</w:t>
      </w:r>
      <w:r>
        <w:rPr>
          <w:b w:val="0"/>
          <w:i/>
        </w:rPr>
        <w:tab/>
      </w:r>
      <w:r>
        <w:rPr>
          <w:b w:val="0"/>
          <w:i/>
        </w:rPr>
        <w:t xml:space="preserve">May 2022 – Aug</w:t>
      </w:r>
      <w:r>
        <w:rPr>
          <w:b w:val="0"/>
          <w:i/>
        </w:rPr>
        <w:t xml:space="preserve">ust</w:t>
      </w:r>
      <w:r>
        <w:rPr>
          <w:b w:val="0"/>
          <w:i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a team of 5 interns through daily scrums, weekly demos with the Chief Architect of the Retail branch, and a final demo with the CTO of the Retail &amp; Hospitality branches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a shopping cart management micro-service in Go using MongoDB for cloud and in store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Deployed the cart API on the Google Kubernetes Engine using an ingress over HTTPS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Reduced deployment footprint from previous shopping cart service by over 15 times</w:t>
      </w:r>
      <w:r>
        <w:rPr>
          <w:sz w:val="2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</w:p>
    <w:p>
      <w:pPr>
        <w:spacing w:before="10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Engineering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</w:r>
      <w:r>
        <w:rPr>
          <w:i/>
          <w:sz w:val="20"/>
        </w:rPr>
        <w:t xml:space="preserve">May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in-cluster</w:t>
      </w:r>
      <w:r>
        <w:rPr>
          <w:sz w:val="20"/>
        </w:rPr>
        <w:t xml:space="preserve"> </w:t>
      </w:r>
      <w:r>
        <w:rPr>
          <w:sz w:val="20"/>
        </w:rPr>
        <w:t xml:space="preserve">observability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scrape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resource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Go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Built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CI/CD</w:t>
      </w:r>
      <w:r>
        <w:rPr>
          <w:sz w:val="20"/>
        </w:rPr>
        <w:t xml:space="preserve"> </w:t>
      </w:r>
      <w:r>
        <w:rPr>
          <w:sz w:val="20"/>
        </w:rPr>
        <w:t xml:space="preserve">pipeline</w:t>
      </w:r>
      <w:r>
        <w:rPr>
          <w:sz w:val="20"/>
        </w:rPr>
        <w:t xml:space="preserve"> </w:t>
      </w:r>
      <w:r>
        <w:rPr>
          <w:sz w:val="20"/>
        </w:rPr>
        <w:t xml:space="preserve">that</w:t>
      </w:r>
      <w:r>
        <w:rPr>
          <w:sz w:val="20"/>
        </w:rPr>
        <w:t xml:space="preserve"> </w:t>
      </w:r>
      <w:r>
        <w:rPr>
          <w:sz w:val="20"/>
        </w:rPr>
        <w:t xml:space="preserve">incorporated</w:t>
      </w:r>
      <w:r>
        <w:rPr>
          <w:sz w:val="20"/>
        </w:rPr>
        <w:t xml:space="preserve"> </w:t>
      </w:r>
      <w:r>
        <w:rPr>
          <w:sz w:val="20"/>
        </w:rPr>
        <w:t xml:space="preserve">GitHub Actions</w:t>
      </w:r>
      <w:r>
        <w:rPr>
          <w:sz w:val="20"/>
        </w:rPr>
        <w:t xml:space="preserve"> </w:t>
      </w:r>
      <w:r>
        <w:rPr>
          <w:sz w:val="20"/>
        </w:rPr>
        <w:t xml:space="preserve">and Anthos</w:t>
      </w:r>
      <w:r>
        <w:rPr>
          <w:sz w:val="20"/>
        </w:rPr>
        <w:t xml:space="preserve"> </w:t>
      </w:r>
      <w:r>
        <w:rPr>
          <w:sz w:val="20"/>
        </w:rPr>
        <w:t xml:space="preserve">Config</w:t>
      </w:r>
      <w:r>
        <w:rPr>
          <w:sz w:val="20"/>
        </w:rPr>
        <w:t xml:space="preserve"> </w:t>
      </w:r>
      <w:r>
        <w:rPr>
          <w:sz w:val="20"/>
        </w:rPr>
        <w:t xml:space="preserve">Management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dynamic</w:t>
      </w:r>
      <w:r>
        <w:rPr>
          <w:sz w:val="20"/>
        </w:rPr>
        <w:t xml:space="preserve"> </w:t>
      </w:r>
      <w:r>
        <w:rPr>
          <w:sz w:val="20"/>
        </w:rPr>
        <w:t xml:space="preserve">visualization chart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Studio to showcase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2,000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Projected</w:t>
      </w:r>
      <w:r>
        <w:rPr>
          <w:sz w:val="20"/>
        </w:rPr>
        <w:t xml:space="preserve"> </w:t>
      </w:r>
      <w:r>
        <w:rPr>
          <w:sz w:val="20"/>
        </w:rPr>
        <w:t xml:space="preserve">scalability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20</w:t>
      </w:r>
      <w:r>
        <w:rPr>
          <w:sz w:val="20"/>
        </w:rPr>
        <w:t xml:space="preserve"> </w:t>
      </w:r>
      <w:r>
        <w:rPr>
          <w:sz w:val="20"/>
        </w:rPr>
        <w:t xml:space="preserve">NCR</w:t>
      </w:r>
      <w:r>
        <w:rPr>
          <w:sz w:val="20"/>
        </w:rPr>
        <w:t xml:space="preserve"> </w:t>
      </w:r>
      <w:r>
        <w:rPr>
          <w:sz w:val="20"/>
        </w:rPr>
        <w:t xml:space="preserve">Customers,</w:t>
      </w:r>
      <w:r>
        <w:rPr>
          <w:sz w:val="20"/>
        </w:rPr>
        <w:t xml:space="preserve"> </w:t>
      </w:r>
      <w:r>
        <w:rPr>
          <w:sz w:val="20"/>
        </w:rPr>
        <w:t xml:space="preserve">30,000</w:t>
      </w:r>
      <w:r>
        <w:rPr>
          <w:sz w:val="20"/>
        </w:rPr>
        <w:t xml:space="preserve"> </w:t>
      </w:r>
      <w:r>
        <w:rPr>
          <w:sz w:val="20"/>
        </w:rPr>
        <w:t xml:space="preserve">Clusters,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1,000,000</w:t>
      </w:r>
      <w:r>
        <w:rPr>
          <w:sz w:val="20"/>
        </w:rPr>
        <w:t xml:space="preserve"> </w:t>
      </w:r>
      <w:r>
        <w:rPr>
          <w:sz w:val="20"/>
        </w:rPr>
        <w:t xml:space="preserve">end</w:t>
      </w:r>
      <w:r>
        <w:rPr>
          <w:sz w:val="20"/>
        </w:rPr>
        <w:t xml:space="preserve"> </w:t>
      </w:r>
      <w:r>
        <w:rPr>
          <w:sz w:val="20"/>
        </w:rPr>
        <w:t xml:space="preserve">users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first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>
        <w:rPr>
          <w:sz w:val="20"/>
        </w:rPr>
        <w:t xml:space="preserve"> </w:t>
      </w:r>
      <w:r>
        <w:rPr>
          <w:sz w:val="20"/>
        </w:rPr>
        <w:t xml:space="preserve">alone</w:t>
      </w:r>
      <w:r/>
    </w:p>
    <w:p>
      <w:pPr>
        <w:spacing w:before="10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Gravy</w:t>
      </w:r>
      <w:r>
        <w:rPr>
          <w:spacing w:val="-1"/>
        </w:rPr>
        <w:t xml:space="preserve"> </w:t>
      </w:r>
      <w:r>
        <w:t xml:space="preserve">Analytics</w:t>
      </w:r>
      <w:r>
        <w:tab/>
      </w:r>
      <w:r>
        <w:rPr>
          <w:spacing w:val="-1"/>
        </w:rPr>
        <w:t xml:space="preserve">Ashburn,</w:t>
      </w:r>
      <w:r>
        <w:rPr>
          <w:spacing w:val="-7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Developer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  <w:t xml:space="preserve">Summer 2020, Summer 2019, Summer 2018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tested</w:t>
      </w:r>
      <w:r>
        <w:rPr>
          <w:sz w:val="20"/>
        </w:rPr>
        <w:t xml:space="preserve"> </w:t>
      </w:r>
      <w:r>
        <w:rPr>
          <w:sz w:val="20"/>
        </w:rPr>
        <w:t xml:space="preserve">ongoing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historic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retrieval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Scala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language,</w:t>
      </w:r>
      <w:r>
        <w:rPr>
          <w:sz w:val="20"/>
        </w:rPr>
        <w:t xml:space="preserve"> </w:t>
      </w:r>
      <w:r>
        <w:rPr>
          <w:sz w:val="20"/>
        </w:rPr>
        <w:t xml:space="preserve">SQL,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Authored</w:t>
      </w:r>
      <w:r>
        <w:rPr>
          <w:sz w:val="20"/>
        </w:rPr>
        <w:t xml:space="preserve"> </w:t>
      </w:r>
      <w:r>
        <w:rPr>
          <w:sz w:val="20"/>
        </w:rPr>
        <w:t xml:space="preserve">Postman</w:t>
      </w:r>
      <w:r>
        <w:rPr>
          <w:sz w:val="20"/>
        </w:rPr>
        <w:t xml:space="preserve"> </w:t>
      </w:r>
      <w:r>
        <w:rPr>
          <w:sz w:val="20"/>
        </w:rPr>
        <w:t xml:space="preserve">Collection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test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showcase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del w:id="0" w:author="Corinne Jacobson" w:date="2022-08-07T20:58:00Z">
        <w:r>
          <w:rPr>
            <w:sz w:val="20"/>
          </w:rPr>
          <w:delText xml:space="preserve">eductated</w:delText>
        </w:r>
      </w:del>
      <w:ins w:id="1" w:author="Corinne Jacobson" w:date="2022-08-07T20:58:00Z">
        <w:r>
          <w:rPr>
            <w:sz w:val="20"/>
          </w:rPr>
          <w:t xml:space="preserve">educated</w:t>
        </w:r>
      </w:ins>
      <w:r>
        <w:rPr>
          <w:sz w:val="20"/>
        </w:rPr>
        <w:t xml:space="preserve"> </w:t>
      </w:r>
      <w:r>
        <w:rPr>
          <w:sz w:val="20"/>
        </w:rPr>
        <w:t xml:space="preserve">sales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team</w:t>
      </w:r>
      <w:r>
        <w:rPr>
          <w:sz w:val="20"/>
        </w:rPr>
        <w:t xml:space="preserve"> </w:t>
      </w:r>
      <w:r>
        <w:rPr>
          <w:sz w:val="20"/>
        </w:rPr>
        <w:t xml:space="preserve">members</w:t>
      </w:r>
      <w:r>
        <w:rPr>
          <w:sz w:val="20"/>
        </w:rPr>
        <w:t xml:space="preserve"> on API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Spark job using Java programming language to add filtering flags to data and validate terabytes of location data on data analytics and processing project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Assisted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use</w:t>
      </w:r>
      <w:r>
        <w:rPr>
          <w:sz w:val="20"/>
        </w:rPr>
        <w:t xml:space="preserve"> </w:t>
      </w:r>
      <w:r>
        <w:rPr>
          <w:sz w:val="20"/>
        </w:rPr>
        <w:t xml:space="preserve">internally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Kotlin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conversions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from</w:t>
      </w:r>
      <w:r>
        <w:rPr>
          <w:sz w:val="20"/>
        </w:rPr>
        <w:t xml:space="preserve"> </w:t>
      </w:r>
      <w:r>
        <w:rPr>
          <w:sz w:val="20"/>
        </w:rPr>
        <w:t xml:space="preserve">CSV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KML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2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228223</wp:posOffset>
                </wp:positionV>
                <wp:extent cx="6895846" cy="6096"/>
                <wp:effectExtent l="0" t="0" r="0" b="0"/>
                <wp:wrapTopAndBottom/>
                <wp:docPr id="3" name="Rectangl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-251661312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LEADERSHIP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Sigma</w:t>
      </w:r>
      <w:r>
        <w:rPr>
          <w:spacing w:val="-1"/>
        </w:rPr>
        <w:t xml:space="preserve"> </w:t>
      </w:r>
      <w:r>
        <w:t xml:space="preserve">Nu</w:t>
      </w:r>
      <w:r>
        <w:rPr>
          <w:spacing w:val="-3"/>
        </w:rPr>
        <w:t xml:space="preserve"> </w:t>
      </w:r>
      <w:r>
        <w:t xml:space="preserve">Fraternity –</w:t>
      </w:r>
      <w:r>
        <w:rPr>
          <w:spacing w:val="-1"/>
        </w:rPr>
        <w:t xml:space="preserve"> </w:t>
      </w:r>
      <w:r>
        <w:t xml:space="preserve">Gamma Alpha</w:t>
      </w:r>
      <w:r>
        <w:tab/>
        <w:t xml:space="preserve"> Atlanta,</w:t>
      </w:r>
      <w:r>
        <w:rPr>
          <w:spacing w:val="-7"/>
        </w:rPr>
        <w:t xml:space="preserve"> </w:t>
      </w:r>
      <w:r>
        <w:t xml:space="preserve">Georgia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rFonts w:ascii="Calibri"/>
          <w:sz w:val="4"/>
        </w:rPr>
        <w:t xml:space="preserve">-</w:t>
      </w:r>
      <w:r>
        <w:rPr>
          <w:i/>
          <w:sz w:val="20"/>
        </w:rPr>
        <w:t xml:space="preserve">Philanthropy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philanthropy event that raised over $7,000 for the Andrew Collins Project</w:t>
      </w:r>
      <w:r>
        <w:rPr>
          <w:sz w:val="20"/>
        </w:rPr>
        <w:t xml:space="preserve">, </w:t>
      </w:r>
      <w:r>
        <w:rPr>
          <w:sz w:val="20"/>
        </w:rPr>
        <w:t xml:space="preserve">a student-run non-profit advocating for better mental health services on college campuses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food drive that collected over 100 pounds of food for the Atlanta Community Food Bank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Recruitment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Planned networking events for potential new members to meet and socialize with current members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weekly meetings to organize upcoming recruitment events and develop communication pipeline</w:t>
      </w:r>
      <w:del w:id="2" w:author="Corinne Jacobson" w:date="2022-08-07T21:07:00Z">
        <w:r>
          <w:rPr>
            <w:sz w:val="20"/>
          </w:rPr>
          <w:delText xml:space="preserve">s</w:delText>
        </w:r>
      </w:del>
      <w:r>
        <w:rPr>
          <w:sz w:val="20"/>
        </w:rPr>
        <w:t xml:space="preserve"> with potential new members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Risk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Reduction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Chairman</w:t>
      </w:r>
      <w:r>
        <w:rPr>
          <w:i/>
          <w:sz w:val="20"/>
        </w:rPr>
        <w:tab/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Created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reduction</w:t>
      </w:r>
      <w:r>
        <w:rPr>
          <w:sz w:val="20"/>
        </w:rPr>
        <w:t xml:space="preserve"> </w:t>
      </w:r>
      <w:r>
        <w:rPr>
          <w:sz w:val="20"/>
        </w:rPr>
        <w:t xml:space="preserve">plan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recognize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mitigate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academic</w:t>
      </w:r>
      <w:r>
        <w:rPr>
          <w:sz w:val="20"/>
        </w:rPr>
        <w:t xml:space="preserve"> </w:t>
      </w:r>
      <w:r>
        <w:rPr>
          <w:sz w:val="20"/>
        </w:rPr>
        <w:t xml:space="preserve">school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Delivered</w:t>
      </w:r>
      <w:r>
        <w:rPr>
          <w:sz w:val="20"/>
        </w:rPr>
        <w:t xml:space="preserve"> </w:t>
      </w:r>
      <w:r>
        <w:rPr>
          <w:sz w:val="20"/>
        </w:rPr>
        <w:t xml:space="preserve">weekly</w:t>
      </w:r>
      <w:r>
        <w:rPr>
          <w:sz w:val="20"/>
        </w:rPr>
        <w:t xml:space="preserve"> </w:t>
      </w:r>
      <w:r>
        <w:rPr>
          <w:sz w:val="20"/>
        </w:rPr>
        <w:t xml:space="preserve">presentations</w:t>
      </w:r>
      <w:r>
        <w:rPr>
          <w:sz w:val="20"/>
        </w:rPr>
        <w:t xml:space="preserve"> </w:t>
      </w:r>
      <w:r>
        <w:rPr>
          <w:sz w:val="20"/>
        </w:rPr>
        <w:t xml:space="preserve">on</w:t>
      </w:r>
      <w:r>
        <w:rPr>
          <w:sz w:val="20"/>
        </w:rPr>
        <w:t xml:space="preserve"> </w:t>
      </w:r>
      <w:r>
        <w:rPr>
          <w:sz w:val="20"/>
        </w:rPr>
        <w:t xml:space="preserve">basic</w:t>
      </w:r>
      <w:r>
        <w:rPr>
          <w:sz w:val="20"/>
        </w:rPr>
        <w:t xml:space="preserve"> </w:t>
      </w:r>
      <w:r>
        <w:rPr>
          <w:sz w:val="20"/>
        </w:rPr>
        <w:t xml:space="preserve">safety</w:t>
      </w:r>
      <w:r>
        <w:rPr>
          <w:sz w:val="20"/>
        </w:rPr>
        <w:t xml:space="preserve"> </w:t>
      </w:r>
      <w:r>
        <w:rPr>
          <w:sz w:val="20"/>
        </w:rPr>
        <w:t xml:space="preserve">operations</w:t>
      </w:r>
      <w:r>
        <w:rPr>
          <w:sz w:val="20"/>
        </w:rPr>
        <w:t xml:space="preserve"> </w:t>
      </w:r>
      <w:r>
        <w:rPr>
          <w:sz w:val="20"/>
        </w:rPr>
        <w:t xml:space="preserve">and needed preparations for</w:t>
      </w:r>
      <w:r>
        <w:rPr>
          <w:sz w:val="20"/>
        </w:rPr>
        <w:t xml:space="preserve"> </w:t>
      </w:r>
      <w:r>
        <w:rPr>
          <w:sz w:val="20"/>
        </w:rPr>
        <w:t xml:space="preserve">upcoming</w:t>
      </w:r>
      <w:r>
        <w:rPr>
          <w:sz w:val="20"/>
        </w:rPr>
        <w:t xml:space="preserve"> </w:t>
      </w:r>
      <w:r>
        <w:rPr>
          <w:sz w:val="20"/>
        </w:rPr>
        <w:t xml:space="preserve">events</w:t>
      </w:r>
      <w:r/>
    </w:p>
    <w:p>
      <w:pPr>
        <w:pStyle w:val="934"/>
        <w:numPr>
          <w:ilvl w:val="0"/>
          <w:numId w:val="5"/>
        </w:numPr>
        <w:ind w:left="0"/>
        <w:spacing w:before="5"/>
        <w:tabs>
          <w:tab w:val="left" w:pos="742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</w:r>
      <w:r/>
    </w:p>
    <w:p>
      <w:pPr>
        <w:pStyle w:val="754"/>
        <w:ind w:left="0"/>
        <w:spacing w:before="2"/>
        <w:tabs>
          <w:tab w:val="right" w:pos="10800" w:leader="none"/>
        </w:tabs>
      </w:pPr>
      <w:r>
        <w:t xml:space="preserve">American Foundation for Suicide Prevention</w:t>
      </w:r>
      <w:r>
        <w:tab/>
      </w:r>
      <w:r>
        <w:t xml:space="preserve">Atlanta,</w:t>
      </w:r>
      <w:r>
        <w:rPr>
          <w:spacing w:val="-3"/>
        </w:rPr>
        <w:t xml:space="preserve"> </w:t>
      </w:r>
      <w:r>
        <w:t xml:space="preserve">Georgia</w:t>
      </w:r>
      <w:r/>
    </w:p>
    <w:p>
      <w:pPr>
        <w:spacing w:before="12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Outreach Team Leader</w:t>
      </w:r>
      <w:r>
        <w:rPr>
          <w:i/>
          <w:sz w:val="20"/>
        </w:rPr>
        <w:tab/>
        <w:t xml:space="preserve"> 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communications efforts with local businesses to raise funds for the organization and </w:t>
      </w:r>
      <w:r>
        <w:rPr>
          <w:sz w:val="20"/>
        </w:rPr>
        <w:t xml:space="preserve">solicited </w:t>
      </w:r>
      <w:r>
        <w:rPr>
          <w:sz w:val="20"/>
        </w:rPr>
        <w:t xml:space="preserve">sign-ups for the Out of the Darkness Campus Walk which raised over $13,000 for mental health awareness and suicide prevention</w:t>
      </w:r>
      <w:r/>
    </w:p>
    <w:p>
      <w:pPr>
        <w:pStyle w:val="754"/>
        <w:ind w:left="0"/>
        <w:spacing w:before="1"/>
        <w:tabs>
          <w:tab w:val="left" w:pos="928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spacing w:before="1"/>
        <w:tabs>
          <w:tab w:val="right" w:pos="10800" w:leader="none"/>
        </w:tabs>
        <w:rPr>
          <w:rFonts w:ascii="Calibri"/>
          <w:sz w:val="4"/>
        </w:rPr>
      </w:pPr>
      <w:r>
        <w:t xml:space="preserve">NOVA</w:t>
      </w:r>
      <w:r>
        <w:rPr>
          <w:spacing w:val="-1"/>
        </w:rPr>
        <w:t xml:space="preserve"> </w:t>
      </w:r>
      <w:r>
        <w:t xml:space="preserve">Cool</w:t>
      </w:r>
      <w:r>
        <w:rPr>
          <w:spacing w:val="-2"/>
        </w:rPr>
        <w:t xml:space="preserve"> </w:t>
      </w:r>
      <w:r>
        <w:t xml:space="preserve">Cats</w:t>
      </w:r>
      <w:r>
        <w:rPr>
          <w:spacing w:val="-1"/>
        </w:rPr>
        <w:t xml:space="preserve"> </w:t>
      </w:r>
      <w:r>
        <w:t xml:space="preserve">Special</w:t>
      </w:r>
      <w:r>
        <w:rPr>
          <w:spacing w:val="-2"/>
        </w:rPr>
        <w:t xml:space="preserve"> </w:t>
      </w:r>
      <w:r>
        <w:t xml:space="preserve">Hockey</w:t>
      </w:r>
      <w:r>
        <w:tab/>
        <w:t xml:space="preserve"> Arlington,</w:t>
      </w:r>
      <w:r>
        <w:rPr>
          <w:spacing w:val="-4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On 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Mentor</w:t>
      </w:r>
      <w:r>
        <w:rPr>
          <w:i/>
          <w:sz w:val="20"/>
        </w:rPr>
        <w:tab/>
        <w:t xml:space="preserve"> Mar</w:t>
      </w:r>
      <w:r>
        <w:rPr>
          <w:i/>
          <w:sz w:val="20"/>
        </w:rPr>
        <w:t xml:space="preserve">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2014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Mar</w:t>
      </w:r>
      <w:r>
        <w:rPr>
          <w:i/>
          <w:sz w:val="20"/>
        </w:rPr>
        <w:t xml:space="preserve">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2020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Designed and led drills</w:t>
      </w:r>
      <w:r>
        <w:rPr>
          <w:sz w:val="20"/>
        </w:rPr>
        <w:t xml:space="preserve"> </w:t>
      </w:r>
      <w:r>
        <w:rPr>
          <w:sz w:val="20"/>
        </w:rPr>
        <w:t xml:space="preserve">to teach</w:t>
      </w:r>
      <w:r>
        <w:rPr>
          <w:sz w:val="20"/>
        </w:rPr>
        <w:t xml:space="preserve"> </w:t>
      </w:r>
      <w:r>
        <w:rPr>
          <w:sz w:val="20"/>
        </w:rPr>
        <w:t xml:space="preserve">children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developmental</w:t>
      </w:r>
      <w:r>
        <w:rPr>
          <w:sz w:val="20"/>
        </w:rPr>
        <w:t xml:space="preserve"> challenges how</w:t>
      </w:r>
      <w:r>
        <w:rPr>
          <w:sz w:val="20"/>
        </w:rPr>
        <w:t xml:space="preserve"> </w:t>
      </w:r>
      <w:r>
        <w:rPr>
          <w:sz w:val="20"/>
        </w:rPr>
        <w:t xml:space="preserve">to play</w:t>
      </w:r>
      <w:r>
        <w:rPr>
          <w:sz w:val="20"/>
        </w:rPr>
        <w:t xml:space="preserve"> </w:t>
      </w:r>
      <w:r>
        <w:rPr>
          <w:sz w:val="20"/>
        </w:rPr>
        <w:t xml:space="preserve">hockey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227588</wp:posOffset>
                </wp:positionV>
                <wp:extent cx="6895846" cy="6096"/>
                <wp:effectExtent l="0" t="0" r="0" b="0"/>
                <wp:wrapTopAndBottom/>
                <wp:docPr id="4" name="Rectangle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-251665408;o:allowoverlap:true;o:allowincell:true;mso-position-horizontal-relative:page;margin-left:34.6pt;mso-position-horizontal:absolute;mso-position-vertical-relative:line;margin-top:17.9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SKILLS / INTERESTS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Programming</w:t>
      </w:r>
      <w:r>
        <w:rPr>
          <w:sz w:val="20"/>
        </w:rPr>
        <w:t xml:space="preserve">: </w:t>
      </w:r>
      <w:r>
        <w:rPr>
          <w:sz w:val="20"/>
        </w:rPr>
        <w:t xml:space="preserve">Go,</w:t>
      </w:r>
      <w:r>
        <w:rPr>
          <w:sz w:val="20"/>
        </w:rPr>
        <w:t xml:space="preserve"> Dart, </w:t>
      </w:r>
      <w:r>
        <w:rPr>
          <w:sz w:val="20"/>
        </w:rPr>
        <w:t xml:space="preserve">Python, C, Scala, Kotlin,</w:t>
      </w:r>
      <w:r>
        <w:rPr>
          <w:sz w:val="20"/>
        </w:rPr>
        <w:t xml:space="preserve"> </w:t>
      </w:r>
      <w:r>
        <w:rPr>
          <w:sz w:val="20"/>
        </w:rPr>
        <w:t xml:space="preserve">Java,</w:t>
      </w:r>
      <w:r>
        <w:rPr>
          <w:sz w:val="20"/>
        </w:rPr>
        <w:t xml:space="preserve"> </w:t>
      </w:r>
      <w:r>
        <w:rPr>
          <w:sz w:val="20"/>
        </w:rPr>
        <w:t xml:space="preserve">SQL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Software</w:t>
      </w:r>
      <w:r>
        <w:rPr>
          <w:sz w:val="20"/>
        </w:rPr>
        <w:t xml:space="preserve">: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Cloud</w:t>
      </w:r>
      <w:r>
        <w:rPr>
          <w:sz w:val="20"/>
        </w:rPr>
        <w:t xml:space="preserve"> </w:t>
      </w:r>
      <w:r>
        <w:rPr>
          <w:sz w:val="20"/>
        </w:rPr>
        <w:t xml:space="preserve">Platform,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Engine,</w:t>
      </w:r>
      <w:r>
        <w:rPr>
          <w:sz w:val="20"/>
        </w:rPr>
        <w:t xml:space="preserve"> </w:t>
      </w:r>
      <w:r>
        <w:rPr>
          <w:sz w:val="20"/>
        </w:rPr>
        <w:t xml:space="preserve">AWS,</w:t>
      </w:r>
      <w:r>
        <w:rPr>
          <w:sz w:val="20"/>
        </w:rPr>
        <w:t xml:space="preserve"> </w:t>
      </w:r>
      <w:r>
        <w:rPr>
          <w:sz w:val="20"/>
        </w:rPr>
        <w:t xml:space="preserve">Kubernetes,</w:t>
      </w:r>
      <w:r>
        <w:rPr>
          <w:sz w:val="20"/>
        </w:rPr>
        <w:t xml:space="preserve"> </w:t>
      </w:r>
      <w:r>
        <w:rPr>
          <w:sz w:val="20"/>
        </w:rPr>
        <w:t xml:space="preserve">Docker,</w:t>
      </w:r>
      <w:r>
        <w:rPr>
          <w:sz w:val="20"/>
        </w:rPr>
        <w:t xml:space="preserve"> </w:t>
      </w:r>
      <w:r>
        <w:rPr>
          <w:sz w:val="20"/>
        </w:rPr>
        <w:t xml:space="preserve">Anthos,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Boot,</w:t>
      </w:r>
      <w:r>
        <w:rPr>
          <w:sz w:val="20"/>
        </w:rPr>
        <w:t xml:space="preserve"> </w:t>
      </w:r>
      <w:r>
        <w:rPr>
          <w:sz w:val="20"/>
        </w:rPr>
        <w:t xml:space="preserve">Spark,</w:t>
      </w:r>
      <w:r>
        <w:rPr>
          <w:sz w:val="20"/>
        </w:rPr>
        <w:t xml:space="preserve"> </w:t>
      </w:r>
      <w:r>
        <w:rPr>
          <w:sz w:val="20"/>
        </w:rPr>
        <w:t xml:space="preserve">Git,</w:t>
      </w:r>
      <w:r>
        <w:rPr>
          <w:sz w:val="20"/>
        </w:rPr>
        <w:t xml:space="preserve"> </w:t>
      </w:r>
      <w:r>
        <w:rPr>
          <w:sz w:val="20"/>
        </w:rPr>
        <w:t xml:space="preserve">Linux,</w:t>
      </w:r>
      <w:r>
        <w:rPr>
          <w:sz w:val="20"/>
        </w:rPr>
        <w:t xml:space="preserve"> </w:t>
      </w:r>
      <w:r>
        <w:rPr>
          <w:sz w:val="20"/>
        </w:rPr>
        <w:t xml:space="preserve">Flutter, MongoDB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Languages</w:t>
      </w:r>
      <w:r>
        <w:rPr>
          <w:sz w:val="20"/>
        </w:rPr>
        <w:t xml:space="preserve">: </w:t>
      </w:r>
      <w:r>
        <w:rPr>
          <w:sz w:val="20"/>
        </w:rPr>
        <w:t xml:space="preserve">Proficient in </w:t>
      </w:r>
      <w:r>
        <w:rPr>
          <w:sz w:val="20"/>
        </w:rPr>
        <w:t xml:space="preserve">Spanish</w:t>
      </w:r>
      <w:r>
        <w:rPr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Affiliations</w:t>
      </w:r>
      <w:r>
        <w:rPr>
          <w:sz w:val="20"/>
        </w:rPr>
        <w:t xml:space="preserve">:</w:t>
      </w:r>
      <w:r>
        <w:rPr>
          <w:sz w:val="20"/>
        </w:rPr>
        <w:t xml:space="preserve"> The Andrew Collins Project, Georgia</w:t>
      </w:r>
      <w:r>
        <w:rPr>
          <w:sz w:val="20"/>
        </w:rPr>
        <w:t xml:space="preserve"> </w:t>
      </w:r>
      <w:r>
        <w:rPr>
          <w:sz w:val="20"/>
        </w:rPr>
        <w:t xml:space="preserve">Tech</w:t>
      </w:r>
      <w:r>
        <w:rPr>
          <w:sz w:val="20"/>
        </w:rPr>
        <w:t xml:space="preserve"> </w:t>
      </w:r>
      <w:r>
        <w:rPr>
          <w:sz w:val="20"/>
        </w:rPr>
        <w:t xml:space="preserve">Club</w:t>
      </w:r>
      <w:r>
        <w:rPr>
          <w:sz w:val="20"/>
        </w:rPr>
        <w:t xml:space="preserve"> </w:t>
      </w:r>
      <w:r>
        <w:rPr>
          <w:sz w:val="20"/>
        </w:rPr>
        <w:t xml:space="preserve">Hockey, Greek Emerging</w:t>
      </w:r>
      <w:r>
        <w:rPr>
          <w:sz w:val="20"/>
        </w:rPr>
        <w:t xml:space="preserve"> </w:t>
      </w:r>
      <w:r>
        <w:rPr>
          <w:sz w:val="20"/>
        </w:rPr>
        <w:t xml:space="preserve">Leader</w:t>
      </w:r>
      <w:r/>
    </w:p>
    <w:sectPr>
      <w:footnotePr/>
      <w:endnotePr/>
      <w:type w:val="continuous"/>
      <w:pgSz w:w="12240" w:h="15840" w:orient="portrait"/>
      <w:pgMar w:top="720" w:right="720" w:bottom="720" w:left="720" w:header="706" w:footer="70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3"/>
  </w:num>
  <w:num w:numId="14">
    <w:abstractNumId w:val="1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Caption Char"/>
    <w:basedOn w:val="786"/>
    <w:link w:val="784"/>
    <w:uiPriority w:val="99"/>
  </w:style>
  <w:style w:type="table" w:styleId="66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9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0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1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2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3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4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8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7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8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9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0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1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2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47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48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49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0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1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uiPriority w:val="1"/>
    <w:qFormat/>
    <w:rPr>
      <w:rFonts w:ascii="Times New Roman" w:hAnsi="Times New Roman" w:cs="Times New Roman" w:eastAsia="Times New Roman"/>
    </w:rPr>
  </w:style>
  <w:style w:type="paragraph" w:styleId="753">
    <w:name w:val="Heading 1"/>
    <w:basedOn w:val="752"/>
    <w:link w:val="765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754">
    <w:name w:val="Heading 2"/>
    <w:basedOn w:val="752"/>
    <w:link w:val="766"/>
    <w:uiPriority w:val="1"/>
    <w:qFormat/>
    <w:pPr>
      <w:ind w:left="140"/>
      <w:outlineLvl w:val="1"/>
    </w:pPr>
    <w:rPr>
      <w:b/>
      <w:bCs/>
      <w:sz w:val="20"/>
      <w:szCs w:val="20"/>
    </w:rPr>
  </w:style>
  <w:style w:type="paragraph" w:styleId="755">
    <w:name w:val="Heading 3"/>
    <w:basedOn w:val="752"/>
    <w:next w:val="752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56">
    <w:name w:val="Heading 4"/>
    <w:basedOn w:val="752"/>
    <w:next w:val="752"/>
    <w:link w:val="7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57">
    <w:name w:val="Heading 5"/>
    <w:basedOn w:val="752"/>
    <w:next w:val="752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58">
    <w:name w:val="Heading 6"/>
    <w:basedOn w:val="752"/>
    <w:next w:val="752"/>
    <w:link w:val="7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cs="Arial" w:eastAsia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cs="Arial" w:eastAsia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cs="Arial" w:eastAsia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cs="Arial" w:eastAsia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cs="Arial" w:eastAsia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cs="Arial" w:eastAsia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cs="Arial" w:eastAsia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cs="Arial" w:eastAsia="Arial"/>
      <w:i/>
      <w:iCs/>
      <w:sz w:val="21"/>
      <w:szCs w:val="21"/>
    </w:rPr>
  </w:style>
  <w:style w:type="paragraph" w:styleId="774">
    <w:name w:val="No Spacing"/>
    <w:uiPriority w:val="1"/>
    <w:qFormat/>
  </w:style>
  <w:style w:type="character" w:styleId="775" w:customStyle="1">
    <w:name w:val="Title Char"/>
    <w:basedOn w:val="762"/>
    <w:link w:val="933"/>
    <w:uiPriority w:val="10"/>
    <w:rPr>
      <w:sz w:val="48"/>
      <w:szCs w:val="48"/>
    </w:rPr>
  </w:style>
  <w:style w:type="paragraph" w:styleId="776">
    <w:name w:val="Subtitle"/>
    <w:basedOn w:val="752"/>
    <w:next w:val="752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 w:customStyle="1">
    <w:name w:val="Subtitle Char"/>
    <w:basedOn w:val="762"/>
    <w:link w:val="776"/>
    <w:uiPriority w:val="11"/>
    <w:rPr>
      <w:sz w:val="24"/>
      <w:szCs w:val="24"/>
    </w:rPr>
  </w:style>
  <w:style w:type="paragraph" w:styleId="778">
    <w:name w:val="Quote"/>
    <w:basedOn w:val="752"/>
    <w:next w:val="752"/>
    <w:link w:val="779"/>
    <w:uiPriority w:val="29"/>
    <w:qFormat/>
    <w:pPr>
      <w:ind w:left="720" w:right="720"/>
    </w:pPr>
    <w:rPr>
      <w:i/>
    </w:rPr>
  </w:style>
  <w:style w:type="character" w:styleId="779" w:customStyle="1">
    <w:name w:val="Quote Char"/>
    <w:link w:val="778"/>
    <w:uiPriority w:val="29"/>
    <w:rPr>
      <w:i/>
    </w:rPr>
  </w:style>
  <w:style w:type="paragraph" w:styleId="780">
    <w:name w:val="Intense Quote"/>
    <w:basedOn w:val="752"/>
    <w:next w:val="752"/>
    <w:link w:val="7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 w:customStyle="1">
    <w:name w:val="Intense Quote Char"/>
    <w:link w:val="780"/>
    <w:uiPriority w:val="30"/>
    <w:rPr>
      <w:i/>
    </w:rPr>
  </w:style>
  <w:style w:type="paragraph" w:styleId="782">
    <w:name w:val="Header"/>
    <w:basedOn w:val="752"/>
    <w:link w:val="78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3" w:customStyle="1">
    <w:name w:val="Header Char"/>
    <w:basedOn w:val="762"/>
    <w:link w:val="782"/>
    <w:uiPriority w:val="99"/>
  </w:style>
  <w:style w:type="paragraph" w:styleId="784">
    <w:name w:val="Footer"/>
    <w:basedOn w:val="752"/>
    <w:link w:val="78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5" w:customStyle="1">
    <w:name w:val="Footer Char"/>
    <w:basedOn w:val="762"/>
    <w:uiPriority w:val="99"/>
  </w:style>
  <w:style w:type="paragraph" w:styleId="786">
    <w:name w:val="Caption"/>
    <w:basedOn w:val="752"/>
    <w:next w:val="7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7" w:customStyle="1">
    <w:name w:val="Footer Char1"/>
    <w:link w:val="784"/>
    <w:uiPriority w:val="99"/>
  </w:style>
  <w:style w:type="table" w:styleId="788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9">
    <w:name w:val="Grid Table Light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0">
    <w:name w:val="Plain Table 1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76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76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76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Accent 1"/>
    <w:basedOn w:val="76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8">
    <w:name w:val="Grid Table 4 Accent 2"/>
    <w:basedOn w:val="76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9">
    <w:name w:val="Grid Table 4 Accent 3"/>
    <w:basedOn w:val="76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0">
    <w:name w:val="Grid Table 4 Accent 4"/>
    <w:basedOn w:val="76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1">
    <w:name w:val="Grid Table 4 Accent 5"/>
    <w:basedOn w:val="76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2">
    <w:name w:val="Grid Table 4 Accent 6"/>
    <w:basedOn w:val="76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3">
    <w:name w:val="Grid Table 5 Dark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1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5">
    <w:name w:val="Grid Table 5 Dark Accent 2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6">
    <w:name w:val="Grid Table 5 Dark Accent 3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4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8">
    <w:name w:val="Grid Table 5 Dark Accent 5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9">
    <w:name w:val="Grid Table 5 Dark Accent 6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0">
    <w:name w:val="Grid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1">
    <w:name w:val="Grid Table 6 Colorful Accent 1"/>
    <w:basedOn w:val="76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2">
    <w:name w:val="Grid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3">
    <w:name w:val="Grid Table 6 Colorful Accent 3"/>
    <w:basedOn w:val="76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4">
    <w:name w:val="Grid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5">
    <w:name w:val="Grid Table 6 Colorful Accent 5"/>
    <w:basedOn w:val="76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6 Colorful Accent 6"/>
    <w:basedOn w:val="76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7 Colorful"/>
    <w:basedOn w:val="76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1"/>
    <w:basedOn w:val="76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5"/>
    <w:basedOn w:val="76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6"/>
    <w:basedOn w:val="76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76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1"/>
    <w:basedOn w:val="76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2"/>
    <w:basedOn w:val="76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3"/>
    <w:basedOn w:val="76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4"/>
    <w:basedOn w:val="76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5"/>
    <w:basedOn w:val="76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6"/>
    <w:basedOn w:val="76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76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76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1"/>
    <w:basedOn w:val="76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0">
    <w:name w:val="List Table 6 Colorful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1">
    <w:name w:val="List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2">
    <w:name w:val="List Table 6 Colorful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3">
    <w:name w:val="List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4">
    <w:name w:val="List Table 6 Colorful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5">
    <w:name w:val="List Table 6 Colorful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6">
    <w:name w:val="List Table 7 Colorful"/>
    <w:basedOn w:val="76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1"/>
    <w:basedOn w:val="76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2"/>
    <w:basedOn w:val="76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3"/>
    <w:basedOn w:val="76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4"/>
    <w:basedOn w:val="76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5"/>
    <w:basedOn w:val="76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6"/>
    <w:basedOn w:val="76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ned - Accent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4" w:customStyle="1">
    <w:name w:val="Lined - Accent 1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5" w:customStyle="1">
    <w:name w:val="Lined - Accent 2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6" w:customStyle="1">
    <w:name w:val="Lined - Accent 3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7" w:customStyle="1">
    <w:name w:val="Lined - Accent 4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8" w:customStyle="1">
    <w:name w:val="Lined - Accent 5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9" w:customStyle="1">
    <w:name w:val="Lined - Accent 6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0" w:customStyle="1">
    <w:name w:val="Bordered &amp; Lined - Accent"/>
    <w:basedOn w:val="76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Bordered &amp; Lined - Accent 1"/>
    <w:basedOn w:val="76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Bordered &amp; Lined - Accent 2"/>
    <w:basedOn w:val="76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Bordered &amp; Lined - Accent 3"/>
    <w:basedOn w:val="76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Bordered &amp; Lined - Accent 4"/>
    <w:basedOn w:val="76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Bordered &amp; Lined - Accent 5"/>
    <w:basedOn w:val="76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Bordered &amp; Lined - Accent 6"/>
    <w:basedOn w:val="76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"/>
    <w:basedOn w:val="76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8" w:customStyle="1">
    <w:name w:val="Bordered -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9" w:customStyle="1">
    <w:name w:val="Bordered -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0" w:customStyle="1">
    <w:name w:val="Bordered -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1" w:customStyle="1">
    <w:name w:val="Bordered -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2" w:customStyle="1">
    <w:name w:val="Bordered -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3" w:customStyle="1">
    <w:name w:val="Bordered -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752"/>
    <w:link w:val="916"/>
    <w:uiPriority w:val="99"/>
    <w:semiHidden/>
    <w:unhideWhenUsed/>
    <w:pPr>
      <w:spacing w:after="40"/>
    </w:pPr>
    <w:rPr>
      <w:sz w:val="18"/>
    </w:rPr>
  </w:style>
  <w:style w:type="character" w:styleId="916" w:customStyle="1">
    <w:name w:val="Footnote Text Char"/>
    <w:link w:val="915"/>
    <w:uiPriority w:val="99"/>
    <w:rPr>
      <w:sz w:val="18"/>
    </w:rPr>
  </w:style>
  <w:style w:type="character" w:styleId="917">
    <w:name w:val="footnote reference"/>
    <w:basedOn w:val="762"/>
    <w:uiPriority w:val="99"/>
    <w:unhideWhenUsed/>
    <w:rPr>
      <w:vertAlign w:val="superscript"/>
    </w:rPr>
  </w:style>
  <w:style w:type="paragraph" w:styleId="918">
    <w:name w:val="endnote text"/>
    <w:basedOn w:val="752"/>
    <w:link w:val="919"/>
    <w:uiPriority w:val="99"/>
    <w:semiHidden/>
    <w:unhideWhenUsed/>
    <w:rPr>
      <w:sz w:val="20"/>
    </w:rPr>
  </w:style>
  <w:style w:type="character" w:styleId="919" w:customStyle="1">
    <w:name w:val="Endnote Text Char"/>
    <w:link w:val="918"/>
    <w:uiPriority w:val="99"/>
    <w:rPr>
      <w:sz w:val="20"/>
    </w:rPr>
  </w:style>
  <w:style w:type="character" w:styleId="920">
    <w:name w:val="endnote reference"/>
    <w:basedOn w:val="762"/>
    <w:uiPriority w:val="99"/>
    <w:semiHidden/>
    <w:unhideWhenUsed/>
    <w:rPr>
      <w:vertAlign w:val="superscript"/>
    </w:rPr>
  </w:style>
  <w:style w:type="paragraph" w:styleId="921">
    <w:name w:val="toc 1"/>
    <w:basedOn w:val="752"/>
    <w:next w:val="752"/>
    <w:uiPriority w:val="39"/>
    <w:unhideWhenUsed/>
    <w:pPr>
      <w:spacing w:after="57"/>
    </w:pPr>
  </w:style>
  <w:style w:type="paragraph" w:styleId="922">
    <w:name w:val="toc 2"/>
    <w:basedOn w:val="752"/>
    <w:next w:val="752"/>
    <w:uiPriority w:val="39"/>
    <w:unhideWhenUsed/>
    <w:pPr>
      <w:ind w:left="283"/>
      <w:spacing w:after="57"/>
    </w:pPr>
  </w:style>
  <w:style w:type="paragraph" w:styleId="923">
    <w:name w:val="toc 3"/>
    <w:basedOn w:val="752"/>
    <w:next w:val="752"/>
    <w:uiPriority w:val="39"/>
    <w:unhideWhenUsed/>
    <w:pPr>
      <w:ind w:left="567"/>
      <w:spacing w:after="57"/>
    </w:pPr>
  </w:style>
  <w:style w:type="paragraph" w:styleId="924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925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92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927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928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929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52"/>
    <w:next w:val="752"/>
    <w:uiPriority w:val="99"/>
    <w:unhideWhenUsed/>
  </w:style>
  <w:style w:type="paragraph" w:styleId="932">
    <w:name w:val="Body Text"/>
    <w:basedOn w:val="752"/>
    <w:uiPriority w:val="1"/>
    <w:qFormat/>
    <w:pPr>
      <w:ind w:left="550" w:hanging="361"/>
    </w:pPr>
    <w:rPr>
      <w:sz w:val="20"/>
      <w:szCs w:val="20"/>
    </w:rPr>
  </w:style>
  <w:style w:type="paragraph" w:styleId="933">
    <w:name w:val="Title"/>
    <w:basedOn w:val="752"/>
    <w:link w:val="775"/>
    <w:uiPriority w:val="1"/>
    <w:qFormat/>
    <w:pPr>
      <w:ind w:left="1119" w:right="1112"/>
      <w:jc w:val="center"/>
      <w:spacing w:before="60"/>
    </w:pPr>
    <w:rPr>
      <w:b/>
      <w:bCs/>
      <w:sz w:val="36"/>
      <w:szCs w:val="36"/>
    </w:rPr>
  </w:style>
  <w:style w:type="paragraph" w:styleId="934">
    <w:name w:val="List Paragraph"/>
    <w:basedOn w:val="752"/>
    <w:uiPriority w:val="1"/>
    <w:qFormat/>
    <w:pPr>
      <w:ind w:left="550" w:hanging="361"/>
    </w:pPr>
  </w:style>
  <w:style w:type="paragraph" w:styleId="935" w:customStyle="1">
    <w:name w:val="Table Paragraph"/>
    <w:basedOn w:val="752"/>
    <w:uiPriority w:val="1"/>
    <w:qFormat/>
  </w:style>
  <w:style w:type="paragraph" w:styleId="936">
    <w:name w:val="Revision"/>
    <w:hidden/>
    <w:uiPriority w:val="99"/>
    <w:semiHidden/>
    <w:pPr>
      <w:widowControl/>
    </w:pPr>
    <w:rPr>
      <w:rFonts w:ascii="Times New Roman" w:hAnsi="Times New Roman" w:cs="Times New Roman"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acobsonzacharym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C2A29D4-F715-40B2-80F9-7386E4F3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Zachary M</dc:creator>
  <cp:revision>7</cp:revision>
  <dcterms:created xsi:type="dcterms:W3CDTF">2022-08-08T01:15:00Z</dcterms:created>
  <dcterms:modified xsi:type="dcterms:W3CDTF">2022-08-11T21:45:34Z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2022-04-04T00:00:00Z</vt:filetime>
  </property>
</Properties>
</file>